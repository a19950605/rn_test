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3E94" w14:textId="766AC652" w:rsidR="00F7586D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Project structure</w:t>
      </w:r>
    </w:p>
    <w:p w14:paraId="79474088" w14:textId="2182EBE1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-monitoring (need one day to done)</w:t>
      </w:r>
    </w:p>
    <w:p w14:paraId="4995EF76" w14:textId="1230E1CD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  List-</w:t>
      </w:r>
      <w:proofErr w:type="spellStart"/>
      <w:r>
        <w:rPr>
          <w:rFonts w:ascii="PMingLiU" w:eastAsia="PMingLiU" w:hAnsi="PMingLiU"/>
          <w:lang w:eastAsia="zh-TW"/>
        </w:rPr>
        <w:t>rfl</w:t>
      </w:r>
      <w:proofErr w:type="spellEnd"/>
      <w:r>
        <w:rPr>
          <w:rFonts w:ascii="PMingLiU" w:eastAsia="PMingLiU" w:hAnsi="PMingLiU"/>
          <w:lang w:eastAsia="zh-TW"/>
        </w:rPr>
        <w:t xml:space="preserve"> </w:t>
      </w:r>
      <w:proofErr w:type="gramStart"/>
      <w:r>
        <w:rPr>
          <w:rFonts w:ascii="PMingLiU" w:eastAsia="PMingLiU" w:hAnsi="PMingLiU"/>
          <w:lang w:eastAsia="zh-TW"/>
        </w:rPr>
        <w:t xml:space="preserve">id,   </w:t>
      </w:r>
      <w:proofErr w:type="spellStart"/>
      <w:proofErr w:type="gramEnd"/>
      <w:r>
        <w:rPr>
          <w:rFonts w:ascii="PMingLiU" w:eastAsia="PMingLiU" w:hAnsi="PMingLiU"/>
          <w:lang w:eastAsia="zh-TW"/>
        </w:rPr>
        <w:t>rfl</w:t>
      </w:r>
      <w:proofErr w:type="spellEnd"/>
      <w:r>
        <w:rPr>
          <w:rFonts w:ascii="PMingLiU" w:eastAsia="PMingLiU" w:hAnsi="PMingLiU"/>
          <w:lang w:eastAsia="zh-TW"/>
        </w:rPr>
        <w:t xml:space="preserve">,  epic, group,  status as of , </w:t>
      </w:r>
      <w:proofErr w:type="spellStart"/>
      <w:r>
        <w:rPr>
          <w:rFonts w:ascii="PMingLiU" w:eastAsia="PMingLiU" w:hAnsi="PMingLiU"/>
          <w:lang w:eastAsia="zh-TW"/>
        </w:rPr>
        <w:t>erfl</w:t>
      </w:r>
      <w:proofErr w:type="spellEnd"/>
      <w:r>
        <w:rPr>
          <w:rFonts w:ascii="PMingLiU" w:eastAsia="PMingLiU" w:hAnsi="PMingLiU"/>
          <w:lang w:eastAsia="zh-TW"/>
        </w:rPr>
        <w:t xml:space="preserve"> </w:t>
      </w:r>
      <w:proofErr w:type="spellStart"/>
      <w:r>
        <w:rPr>
          <w:rFonts w:ascii="PMingLiU" w:eastAsia="PMingLiU" w:hAnsi="PMingLiU"/>
          <w:lang w:eastAsia="zh-TW"/>
        </w:rPr>
        <w:t>readliness</w:t>
      </w:r>
      <w:proofErr w:type="spellEnd"/>
    </w:p>
    <w:p w14:paraId="1652DF9E" w14:textId="369FD12F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  Detail control </w:t>
      </w:r>
    </w:p>
    <w:p w14:paraId="2C28C5A0" w14:textId="5099774A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A</w:t>
      </w:r>
      <w:r>
        <w:rPr>
          <w:rFonts w:ascii="PMingLiU" w:eastAsia="PMingLiU" w:hAnsi="PMingLiU"/>
          <w:lang w:eastAsia="zh-TW"/>
        </w:rPr>
        <w:t xml:space="preserve">ssignment </w:t>
      </w:r>
    </w:p>
    <w:p w14:paraId="33D22A87" w14:textId="74C5D0CA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 Add </w:t>
      </w:r>
      <w:proofErr w:type="gramStart"/>
      <w:r>
        <w:rPr>
          <w:rFonts w:ascii="PMingLiU" w:eastAsia="PMingLiU" w:hAnsi="PMingLiU"/>
          <w:lang w:eastAsia="zh-TW"/>
        </w:rPr>
        <w:t>( tab</w:t>
      </w:r>
      <w:proofErr w:type="gramEnd"/>
      <w:r>
        <w:rPr>
          <w:rFonts w:ascii="PMingLiU" w:eastAsia="PMingLiU" w:hAnsi="PMingLiU"/>
          <w:lang w:eastAsia="zh-TW"/>
        </w:rPr>
        <w:t xml:space="preserve"> detail group)</w:t>
      </w:r>
    </w:p>
    <w:p w14:paraId="63E7D6C8" w14:textId="1285CB82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Detail</w:t>
      </w:r>
    </w:p>
    <w:p w14:paraId="095BFB37" w14:textId="36800BF7" w:rsidR="00BE12EE" w:rsidRDefault="00BE12E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 -checkbox </w:t>
      </w:r>
      <w:proofErr w:type="spellStart"/>
      <w:r>
        <w:rPr>
          <w:rFonts w:ascii="PMingLiU" w:eastAsia="PMingLiU" w:hAnsi="PMingLiU"/>
          <w:lang w:eastAsia="zh-TW"/>
        </w:rPr>
        <w:t>etms</w:t>
      </w:r>
      <w:proofErr w:type="spellEnd"/>
      <w:r>
        <w:rPr>
          <w:rFonts w:ascii="PMingLiU" w:eastAsia="PMingLiU" w:hAnsi="PMingLiU"/>
          <w:lang w:eastAsia="zh-TW"/>
        </w:rPr>
        <w:t xml:space="preserve"> interface</w:t>
      </w:r>
    </w:p>
    <w:p w14:paraId="6957C830" w14:textId="0387CAC8" w:rsidR="00BE12EE" w:rsidRDefault="00777B28">
      <w:pPr>
        <w:rPr>
          <w:rFonts w:ascii="PMingLiU" w:eastAsia="PMingLiU" w:hAnsi="PMingLiU"/>
          <w:lang w:eastAsia="zh-TW"/>
        </w:rPr>
      </w:pPr>
      <w:proofErr w:type="spellStart"/>
      <w:r>
        <w:rPr>
          <w:rFonts w:ascii="PMingLiU" w:eastAsia="PMingLiU" w:hAnsi="PMingLiU"/>
          <w:lang w:eastAsia="zh-TW"/>
        </w:rPr>
        <w:t>Etms</w:t>
      </w:r>
      <w:proofErr w:type="spellEnd"/>
      <w:r>
        <w:rPr>
          <w:rFonts w:ascii="PMingLiU" w:eastAsia="PMingLiU" w:hAnsi="PMingLiU"/>
          <w:lang w:eastAsia="zh-TW"/>
        </w:rPr>
        <w:t xml:space="preserve"> </w:t>
      </w:r>
      <w:proofErr w:type="spellStart"/>
      <w:r>
        <w:rPr>
          <w:rFonts w:ascii="PMingLiU" w:eastAsia="PMingLiU" w:hAnsi="PMingLiU"/>
          <w:lang w:eastAsia="zh-TW"/>
        </w:rPr>
        <w:t>tn</w:t>
      </w:r>
      <w:proofErr w:type="spellEnd"/>
      <w:r>
        <w:rPr>
          <w:rFonts w:ascii="PMingLiU" w:eastAsia="PMingLiU" w:hAnsi="PMingLiU"/>
          <w:lang w:eastAsia="zh-TW"/>
        </w:rPr>
        <w:t>/line group /group/cp/assignment date/</w:t>
      </w:r>
      <w:proofErr w:type="spellStart"/>
      <w:r>
        <w:rPr>
          <w:rFonts w:ascii="PMingLiU" w:eastAsia="PMingLiU" w:hAnsi="PMingLiU"/>
          <w:lang w:eastAsia="zh-TW"/>
        </w:rPr>
        <w:t>etms</w:t>
      </w:r>
      <w:proofErr w:type="spellEnd"/>
      <w:r>
        <w:rPr>
          <w:rFonts w:ascii="PMingLiU" w:eastAsia="PMingLiU" w:hAnsi="PMingLiU"/>
          <w:lang w:eastAsia="zh-TW"/>
        </w:rPr>
        <w:t xml:space="preserve"> start/finish date(n/a)</w:t>
      </w:r>
    </w:p>
    <w:p w14:paraId="0B7AFC74" w14:textId="32643569" w:rsidR="00777B28" w:rsidRDefault="00777B28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Group (checkbox)</w:t>
      </w:r>
    </w:p>
    <w:p w14:paraId="4961BF28" w14:textId="4EB9F749" w:rsidR="00777B28" w:rsidRDefault="00777B28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Show </w:t>
      </w:r>
      <w:proofErr w:type="spellStart"/>
      <w:r>
        <w:rPr>
          <w:rFonts w:ascii="PMingLiU" w:eastAsia="PMingLiU" w:hAnsi="PMingLiU"/>
          <w:lang w:eastAsia="zh-TW"/>
        </w:rPr>
        <w:t>rfl</w:t>
      </w:r>
      <w:proofErr w:type="spellEnd"/>
    </w:p>
    <w:p w14:paraId="4F5094F1" w14:textId="616ED131" w:rsidR="00777B28" w:rsidRDefault="00777B28">
      <w:pPr>
        <w:rPr>
          <w:rFonts w:ascii="PMingLiU" w:eastAsia="PMingLiU" w:hAnsi="PMingLiU"/>
          <w:lang w:eastAsia="zh-TW"/>
        </w:rPr>
      </w:pPr>
    </w:p>
    <w:p w14:paraId="735C375D" w14:textId="0F4DD9D2" w:rsidR="00777B28" w:rsidRPr="00777B28" w:rsidRDefault="00777B28">
      <w:pPr>
        <w:rPr>
          <w:rFonts w:ascii="PMingLiU" w:eastAsia="PMingLiU" w:hAnsi="PMingLiU"/>
          <w:highlight w:val="yellow"/>
          <w:lang w:eastAsia="zh-TW"/>
        </w:rPr>
      </w:pPr>
      <w:proofErr w:type="spellStart"/>
      <w:r w:rsidRPr="00777B28">
        <w:rPr>
          <w:rFonts w:ascii="PMingLiU" w:eastAsia="PMingLiU" w:hAnsi="PMingLiU"/>
          <w:highlight w:val="yellow"/>
          <w:lang w:eastAsia="zh-TW"/>
        </w:rPr>
        <w:t>Eventlog</w:t>
      </w:r>
      <w:proofErr w:type="spellEnd"/>
      <w:r w:rsidRPr="00777B28">
        <w:rPr>
          <w:rFonts w:ascii="PMingLiU" w:eastAsia="PMingLiU" w:hAnsi="PMingLiU"/>
          <w:highlight w:val="yellow"/>
          <w:lang w:eastAsia="zh-TW"/>
        </w:rPr>
        <w:t xml:space="preserve"> </w:t>
      </w:r>
    </w:p>
    <w:p w14:paraId="38AA0470" w14:textId="386B2405" w:rsidR="00777B28" w:rsidRDefault="00777B28">
      <w:pPr>
        <w:rPr>
          <w:rFonts w:ascii="PMingLiU" w:eastAsia="PMingLiU" w:hAnsi="PMingLiU"/>
          <w:lang w:eastAsia="zh-TW"/>
        </w:rPr>
      </w:pPr>
      <w:r w:rsidRPr="00777B28">
        <w:rPr>
          <w:rFonts w:ascii="PMingLiU" w:eastAsia="PMingLiU" w:hAnsi="PMingLiU"/>
          <w:highlight w:val="yellow"/>
          <w:lang w:eastAsia="zh-TW"/>
        </w:rPr>
        <w:t>-list (</w:t>
      </w:r>
      <w:proofErr w:type="gramStart"/>
      <w:r w:rsidRPr="00777B28">
        <w:rPr>
          <w:rFonts w:ascii="PMingLiU" w:eastAsia="PMingLiU" w:hAnsi="PMingLiU"/>
          <w:highlight w:val="yellow"/>
          <w:lang w:eastAsia="zh-TW"/>
        </w:rPr>
        <w:t>export  csv</w:t>
      </w:r>
      <w:proofErr w:type="gramEnd"/>
      <w:r w:rsidRPr="00777B28">
        <w:rPr>
          <w:rFonts w:ascii="PMingLiU" w:eastAsia="PMingLiU" w:hAnsi="PMingLiU"/>
          <w:highlight w:val="yellow"/>
          <w:lang w:eastAsia="zh-TW"/>
        </w:rPr>
        <w:t>)</w:t>
      </w:r>
    </w:p>
    <w:p w14:paraId="2C922B26" w14:textId="056100B9" w:rsidR="009712F9" w:rsidRDefault="00777B28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False alarm </w:t>
      </w:r>
      <w:proofErr w:type="gramStart"/>
      <w:r>
        <w:rPr>
          <w:rFonts w:ascii="PMingLiU" w:eastAsia="PMingLiU" w:hAnsi="PMingLiU"/>
          <w:lang w:eastAsia="zh-TW"/>
        </w:rPr>
        <w:t>details(</w:t>
      </w:r>
      <w:proofErr w:type="gramEnd"/>
      <w:r>
        <w:rPr>
          <w:rFonts w:ascii="PMingLiU" w:eastAsia="PMingLiU" w:hAnsi="PMingLiU"/>
          <w:lang w:eastAsia="zh-TW"/>
        </w:rPr>
        <w:t>tab detail acknowledgement )</w:t>
      </w:r>
    </w:p>
    <w:p w14:paraId="2C240EDA" w14:textId="4F14B39A" w:rsidR="009712F9" w:rsidRDefault="009712F9">
      <w:pPr>
        <w:rPr>
          <w:rFonts w:ascii="PMingLiU" w:eastAsia="PMingLiU" w:hAnsi="PMingLiU"/>
          <w:lang w:eastAsia="zh-TW"/>
        </w:rPr>
      </w:pPr>
      <w:r w:rsidRPr="009712F9">
        <w:rPr>
          <w:rFonts w:ascii="PMingLiU" w:eastAsia="PMingLiU" w:hAnsi="PMingLiU"/>
          <w:highlight w:val="yellow"/>
          <w:lang w:eastAsia="zh-TW"/>
        </w:rPr>
        <w:t xml:space="preserve">User </w:t>
      </w:r>
      <w:proofErr w:type="gramStart"/>
      <w:r w:rsidRPr="009712F9">
        <w:rPr>
          <w:rFonts w:ascii="PMingLiU" w:eastAsia="PMingLiU" w:hAnsi="PMingLiU"/>
          <w:highlight w:val="yellow"/>
          <w:lang w:eastAsia="zh-TW"/>
        </w:rPr>
        <w:t>account  management</w:t>
      </w:r>
      <w:proofErr w:type="gramEnd"/>
      <w:r>
        <w:rPr>
          <w:rFonts w:ascii="PMingLiU" w:eastAsia="PMingLiU" w:hAnsi="PMingLiU"/>
          <w:lang w:eastAsia="zh-TW"/>
        </w:rPr>
        <w:t xml:space="preserve"> </w:t>
      </w:r>
    </w:p>
    <w:p w14:paraId="683B0D6F" w14:textId="218B8B29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 Detail (tab details and permission)</w:t>
      </w:r>
    </w:p>
    <w:p w14:paraId="01665B0C" w14:textId="786962D9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Detail tab</w:t>
      </w:r>
    </w:p>
    <w:p w14:paraId="6003A59C" w14:textId="7E021763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Username, display </w:t>
      </w:r>
      <w:proofErr w:type="gramStart"/>
      <w:r>
        <w:rPr>
          <w:rFonts w:ascii="PMingLiU" w:eastAsia="PMingLiU" w:hAnsi="PMingLiU"/>
          <w:lang w:eastAsia="zh-TW"/>
        </w:rPr>
        <w:t>name ,</w:t>
      </w:r>
      <w:proofErr w:type="gramEnd"/>
      <w:r>
        <w:rPr>
          <w:rFonts w:ascii="PMingLiU" w:eastAsia="PMingLiU" w:hAnsi="PMingLiU"/>
          <w:lang w:eastAsia="zh-TW"/>
        </w:rPr>
        <w:t xml:space="preserve"> staff id , role , change password, password confirmation, remarks, status</w:t>
      </w:r>
    </w:p>
    <w:p w14:paraId="31483B35" w14:textId="3B9DC89F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Permission tab </w:t>
      </w:r>
    </w:p>
    <w:p w14:paraId="2F265A79" w14:textId="55E96E0B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Function id, function, permission</w:t>
      </w:r>
    </w:p>
    <w:p w14:paraId="772F851E" w14:textId="7826FB13" w:rsidR="009712F9" w:rsidRDefault="009712F9">
      <w:pPr>
        <w:rPr>
          <w:rFonts w:ascii="PMingLiU" w:eastAsia="PMingLiU" w:hAnsi="PMingLiU"/>
          <w:lang w:eastAsia="zh-TW"/>
        </w:rPr>
      </w:pPr>
      <w:r w:rsidRPr="009712F9">
        <w:rPr>
          <w:rFonts w:ascii="PMingLiU" w:eastAsia="PMingLiU" w:hAnsi="PMingLiU"/>
          <w:highlight w:val="yellow"/>
          <w:lang w:eastAsia="zh-TW"/>
        </w:rPr>
        <w:t xml:space="preserve">Role </w:t>
      </w:r>
      <w:proofErr w:type="gramStart"/>
      <w:r w:rsidRPr="009712F9">
        <w:rPr>
          <w:rFonts w:ascii="PMingLiU" w:eastAsia="PMingLiU" w:hAnsi="PMingLiU"/>
          <w:highlight w:val="yellow"/>
          <w:lang w:eastAsia="zh-TW"/>
        </w:rPr>
        <w:t>management</w:t>
      </w:r>
      <w:r>
        <w:rPr>
          <w:rFonts w:ascii="PMingLiU" w:eastAsia="PMingLiU" w:hAnsi="PMingLiU"/>
          <w:lang w:eastAsia="zh-TW"/>
        </w:rPr>
        <w:t xml:space="preserve">  (</w:t>
      </w:r>
      <w:proofErr w:type="gramEnd"/>
      <w:r>
        <w:rPr>
          <w:rFonts w:ascii="PMingLiU" w:eastAsia="PMingLiU" w:hAnsi="PMingLiU"/>
          <w:lang w:eastAsia="zh-TW"/>
        </w:rPr>
        <w:t>structure same as detail)</w:t>
      </w:r>
    </w:p>
    <w:p w14:paraId="3489BC18" w14:textId="6C013527" w:rsidR="009712F9" w:rsidRDefault="009712F9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Role </w:t>
      </w:r>
      <w:proofErr w:type="gramStart"/>
      <w:r>
        <w:rPr>
          <w:rFonts w:ascii="PMingLiU" w:eastAsia="PMingLiU" w:hAnsi="PMingLiU"/>
          <w:lang w:eastAsia="zh-TW"/>
        </w:rPr>
        <w:t>id ,</w:t>
      </w:r>
      <w:proofErr w:type="spellStart"/>
      <w:r>
        <w:rPr>
          <w:rFonts w:ascii="PMingLiU" w:eastAsia="PMingLiU" w:hAnsi="PMingLiU"/>
          <w:lang w:eastAsia="zh-TW"/>
        </w:rPr>
        <w:t>code</w:t>
      </w:r>
      <w:proofErr w:type="gramEnd"/>
      <w:r>
        <w:rPr>
          <w:rFonts w:ascii="PMingLiU" w:eastAsia="PMingLiU" w:hAnsi="PMingLiU"/>
          <w:lang w:eastAsia="zh-TW"/>
        </w:rPr>
        <w:t>,displayname,status</w:t>
      </w:r>
      <w:proofErr w:type="spellEnd"/>
      <w:r>
        <w:rPr>
          <w:rFonts w:ascii="PMingLiU" w:eastAsia="PMingLiU" w:hAnsi="PMingLiU"/>
          <w:lang w:eastAsia="zh-TW"/>
        </w:rPr>
        <w:t>,   permission</w:t>
      </w:r>
    </w:p>
    <w:p w14:paraId="37C0B8E8" w14:textId="77777777" w:rsidR="009712F9" w:rsidRDefault="009712F9">
      <w:pPr>
        <w:rPr>
          <w:rFonts w:ascii="PMingLiU" w:eastAsia="PMingLiU" w:hAnsi="PMingLiU"/>
          <w:lang w:eastAsia="zh-TW"/>
        </w:rPr>
      </w:pPr>
      <w:r w:rsidRPr="009712F9">
        <w:rPr>
          <w:rFonts w:ascii="PMingLiU" w:eastAsia="PMingLiU" w:hAnsi="PMingLiU"/>
          <w:highlight w:val="yellow"/>
          <w:lang w:eastAsia="zh-TW"/>
        </w:rPr>
        <w:t>Setting</w:t>
      </w:r>
    </w:p>
    <w:p w14:paraId="6300E5EC" w14:textId="1CAD19BA" w:rsidR="009712F9" w:rsidRDefault="009712F9">
      <w:pPr>
        <w:rPr>
          <w:rFonts w:ascii="PMingLiU" w:eastAsia="PMingLiU" w:hAnsi="PMingLiU"/>
          <w:lang w:eastAsia="zh-TW"/>
        </w:rPr>
      </w:pPr>
      <w:proofErr w:type="spellStart"/>
      <w:r>
        <w:rPr>
          <w:rFonts w:ascii="PMingLiU" w:eastAsia="PMingLiU" w:hAnsi="PMingLiU"/>
          <w:lang w:eastAsia="zh-TW"/>
        </w:rPr>
        <w:t>Api</w:t>
      </w:r>
      <w:proofErr w:type="spellEnd"/>
      <w:r>
        <w:rPr>
          <w:rFonts w:ascii="PMingLiU" w:eastAsia="PMingLiU" w:hAnsi="PMingLiU"/>
          <w:lang w:eastAsia="zh-TW"/>
        </w:rPr>
        <w:t xml:space="preserve"> of user account management, role management and setting</w:t>
      </w:r>
    </w:p>
    <w:p w14:paraId="4F029A12" w14:textId="4B962392" w:rsidR="009712F9" w:rsidRDefault="009712F9">
      <w:pPr>
        <w:rPr>
          <w:rFonts w:ascii="PMingLiU" w:eastAsia="PMingLiU" w:hAnsi="PMingLiU"/>
          <w:lang w:eastAsia="zh-TW"/>
        </w:rPr>
      </w:pPr>
    </w:p>
    <w:p w14:paraId="59DF7FE3" w14:textId="1D427220" w:rsidR="00742C8F" w:rsidRDefault="00742C8F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Change password</w:t>
      </w:r>
    </w:p>
    <w:p w14:paraId="19210667" w14:textId="2CA827EC" w:rsidR="00742C8F" w:rsidRDefault="00742C8F">
      <w:pPr>
        <w:rPr>
          <w:color w:val="067D17"/>
        </w:rPr>
      </w:pPr>
      <w:ins w:id="0" w:author="Enma Fung" w:date="2021-07-07T11:17:00Z">
        <w:r>
          <w:t>/</w:t>
        </w:r>
        <w:proofErr w:type="spellStart"/>
        <w:r>
          <w:t>api</w:t>
        </w:r>
        <w:proofErr w:type="spellEnd"/>
        <w:r>
          <w:t>/</w:t>
        </w:r>
        <w:proofErr w:type="spellStart"/>
        <w:r w:rsidRPr="00E835AA">
          <w:rPr>
            <w:color w:val="067D17"/>
          </w:rPr>
          <w:t>changePassword</w:t>
        </w:r>
      </w:ins>
      <w:proofErr w:type="spellEnd"/>
    </w:p>
    <w:p w14:paraId="4A104341" w14:textId="0752017D" w:rsidR="00742C8F" w:rsidRDefault="00742C8F">
      <w:pPr>
        <w:rPr>
          <w:rFonts w:ascii="PMingLiU" w:eastAsia="PMingLiU" w:hAnsi="PMingLiU"/>
          <w:lang w:eastAsia="zh-TW"/>
        </w:rPr>
      </w:pPr>
    </w:p>
    <w:p w14:paraId="700FC7D6" w14:textId="006004E0" w:rsidR="00742C8F" w:rsidRDefault="00742C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PMingLiU" w:eastAsia="PMingLiU" w:hAnsi="PMingLiU"/>
          <w:lang w:eastAsia="zh-TW"/>
        </w:rPr>
        <w:t xml:space="preserve">List role </w:t>
      </w:r>
      <w:ins w:id="1" w:author="Enma Fung" w:date="2021-06-24T12:19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/v2/options/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rolesAsOption</w:t>
        </w:r>
      </w:ins>
      <w:ins w:id="2" w:author="Enma Fung" w:date="2021-06-24T12:22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s</w:t>
        </w:r>
      </w:ins>
      <w:proofErr w:type="spellEnd"/>
    </w:p>
    <w:p w14:paraId="7EA7B2EE" w14:textId="77777777" w:rsidR="00742C8F" w:rsidRPr="00BE12EE" w:rsidRDefault="00742C8F">
      <w:pPr>
        <w:rPr>
          <w:rFonts w:ascii="PMingLiU" w:eastAsia="PMingLiU" w:hAnsi="PMingLiU" w:hint="eastAsia"/>
          <w:lang w:eastAsia="zh-TW"/>
        </w:rPr>
      </w:pPr>
    </w:p>
    <w:sectPr w:rsidR="00742C8F" w:rsidRPr="00BE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E"/>
    <w:rsid w:val="00742C8F"/>
    <w:rsid w:val="00777B28"/>
    <w:rsid w:val="009712F9"/>
    <w:rsid w:val="00BE12EE"/>
    <w:rsid w:val="00F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D801"/>
  <w15:chartTrackingRefBased/>
  <w15:docId w15:val="{238A9096-CE65-4D47-A4E4-3131E334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Chau</dc:creator>
  <cp:keywords/>
  <dc:description/>
  <cp:lastModifiedBy>Wilson Chau</cp:lastModifiedBy>
  <cp:revision>1</cp:revision>
  <dcterms:created xsi:type="dcterms:W3CDTF">2022-12-14T09:41:00Z</dcterms:created>
  <dcterms:modified xsi:type="dcterms:W3CDTF">2022-12-14T10:44:00Z</dcterms:modified>
</cp:coreProperties>
</file>